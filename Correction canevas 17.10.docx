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E4C9" w14:textId="77777777" w:rsidR="008C5D90" w:rsidRDefault="00E249F5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Travaux pratiques de Méthodologie Qualitative 18/19</w:t>
      </w:r>
    </w:p>
    <w:p w14:paraId="47F5C969" w14:textId="77777777" w:rsidR="008C5D90" w:rsidRDefault="00E249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Canevas d’entretien</w:t>
      </w:r>
      <w:r w:rsidR="001901CA">
        <w:rPr>
          <w:b/>
          <w:sz w:val="32"/>
          <w:szCs w:val="32"/>
        </w:rPr>
        <w:t xml:space="preserve"> – Groupe 8</w:t>
      </w:r>
    </w:p>
    <w:p w14:paraId="3B3CAB8B" w14:textId="77777777" w:rsidR="008C5D90" w:rsidRDefault="008C5D90">
      <w:pPr>
        <w:jc w:val="center"/>
        <w:rPr>
          <w:b/>
          <w:sz w:val="28"/>
          <w:szCs w:val="28"/>
        </w:rPr>
      </w:pPr>
    </w:p>
    <w:p w14:paraId="218DCAA4" w14:textId="77777777" w:rsidR="008C5D90" w:rsidRDefault="00E249F5">
      <w:pPr>
        <w:spacing w:before="60" w:after="60" w:line="276" w:lineRule="auto"/>
        <w:jc w:val="both"/>
        <w:rPr>
          <w:b/>
        </w:rPr>
      </w:pPr>
      <w:r>
        <w:rPr>
          <w:b/>
        </w:rPr>
        <w:t>Questions de recherche</w:t>
      </w:r>
    </w:p>
    <w:p w14:paraId="57A3B292" w14:textId="77777777" w:rsidR="008C5D90" w:rsidRDefault="00E249F5">
      <w:pPr>
        <w:spacing w:before="60" w:after="60" w:line="276" w:lineRule="auto"/>
        <w:ind w:left="567"/>
        <w:jc w:val="both"/>
      </w:pPr>
      <w:bookmarkStart w:id="1" w:name="_gjdgxs" w:colFirst="0" w:colLast="0"/>
      <w:bookmarkEnd w:id="1"/>
      <w:r>
        <w:t>1) Quelles sont les représentations et les pratiques de la population romande, âgée de plus de 18 ans, concernant la santé digitale ? (Question générale – valable pour tous)</w:t>
      </w:r>
    </w:p>
    <w:p w14:paraId="3E065F55" w14:textId="77777777" w:rsidR="008C5D90" w:rsidRDefault="00E249F5">
      <w:pPr>
        <w:tabs>
          <w:tab w:val="right" w:pos="9632"/>
        </w:tabs>
        <w:spacing w:before="60" w:after="60" w:line="360" w:lineRule="auto"/>
        <w:ind w:left="567"/>
        <w:jc w:val="both"/>
        <w:rPr>
          <w:u w:val="single"/>
        </w:rPr>
      </w:pPr>
      <w:r>
        <w:rPr>
          <w:color w:val="C0504D"/>
        </w:rPr>
        <w:t>2) Question de recherche spécifique (à définir par chaque sous-groupe):</w:t>
      </w:r>
    </w:p>
    <w:p w14:paraId="158426FC" w14:textId="35BC6FBF" w:rsidR="008C5D90" w:rsidRDefault="00E249F5" w:rsidP="00E249F5">
      <w:pPr>
        <w:tabs>
          <w:tab w:val="right" w:pos="9632"/>
        </w:tabs>
        <w:spacing w:before="60" w:after="60" w:line="276" w:lineRule="auto"/>
        <w:ind w:left="567"/>
        <w:jc w:val="both"/>
        <w:rPr>
          <w:i/>
        </w:rPr>
      </w:pPr>
      <w:r>
        <w:rPr>
          <w:i/>
        </w:rPr>
        <w:t xml:space="preserve">Comment l’utilisation d’applications </w:t>
      </w:r>
      <w:ins w:id="2" w:author="Claudia Véron" w:date="2018-10-15T13:24:00Z">
        <w:r w:rsidR="00B93A45">
          <w:rPr>
            <w:i/>
          </w:rPr>
          <w:t xml:space="preserve">smartphone </w:t>
        </w:r>
      </w:ins>
      <w:r>
        <w:rPr>
          <w:i/>
        </w:rPr>
        <w:t xml:space="preserve">de contraception peut-elle influencer le bien-être des </w:t>
      </w:r>
      <w:commentRangeStart w:id="3"/>
      <w:r>
        <w:rPr>
          <w:i/>
        </w:rPr>
        <w:t>jeunes femmes professionnelles (entrées dans le monde professionnel il y a moins de 5 ans) de plus de 18 ans?</w:t>
      </w:r>
      <w:commentRangeEnd w:id="3"/>
      <w:r w:rsidR="0014741E">
        <w:rPr>
          <w:rStyle w:val="Marquedecommentaire"/>
        </w:rPr>
        <w:commentReference w:id="3"/>
      </w:r>
    </w:p>
    <w:p w14:paraId="09D842A1" w14:textId="77777777" w:rsidR="008C5D90" w:rsidRDefault="00E249F5">
      <w:pPr>
        <w:spacing w:before="60" w:after="60" w:line="276" w:lineRule="auto"/>
        <w:jc w:val="both"/>
        <w:rPr>
          <w:b/>
        </w:rPr>
      </w:pPr>
      <w:commentRangeStart w:id="4"/>
      <w:r>
        <w:rPr>
          <w:b/>
        </w:rPr>
        <w:t>Suppositions</w:t>
      </w:r>
      <w:commentRangeEnd w:id="4"/>
      <w:r w:rsidR="0014741E">
        <w:rPr>
          <w:rStyle w:val="Marquedecommentaire"/>
        </w:rPr>
        <w:commentReference w:id="4"/>
      </w:r>
    </w:p>
    <w:p w14:paraId="4880CCFD" w14:textId="2FC3564D" w:rsidR="008C5D90" w:rsidRDefault="00E249F5" w:rsidP="00E249F5">
      <w:pPr>
        <w:numPr>
          <w:ilvl w:val="0"/>
          <w:numId w:val="1"/>
        </w:numPr>
        <w:tabs>
          <w:tab w:val="right" w:pos="9632"/>
        </w:tabs>
        <w:spacing w:before="60" w:after="60" w:line="276" w:lineRule="auto"/>
        <w:contextualSpacing/>
        <w:jc w:val="both"/>
        <w:rPr>
          <w:i/>
        </w:rPr>
      </w:pPr>
      <w:r>
        <w:rPr>
          <w:i/>
        </w:rPr>
        <w:t xml:space="preserve">L’utilisation des applications améliore le sentiment de confiance (contrôle sur plusieurs aspects de la vie comme la santé physique, planification d’activités, sexualité </w:t>
      </w:r>
      <w:del w:id="5" w:author="Claudia Véron" w:date="2018-10-15T13:09:00Z">
        <w:r w:rsidDel="0014741E">
          <w:rPr>
            <w:i/>
          </w:rPr>
          <w:delText>secure</w:delText>
        </w:r>
      </w:del>
      <w:ins w:id="6" w:author="Claudia Véron" w:date="2018-10-15T13:09:00Z">
        <w:r w:rsidR="0014741E">
          <w:rPr>
            <w:i/>
          </w:rPr>
          <w:t>sécure</w:t>
        </w:r>
      </w:ins>
      <w:r>
        <w:rPr>
          <w:i/>
        </w:rPr>
        <w:t>) chez les utilisatrices.</w:t>
      </w:r>
    </w:p>
    <w:p w14:paraId="1044F016" w14:textId="77777777" w:rsidR="008C5D90" w:rsidRDefault="00E249F5" w:rsidP="00E249F5">
      <w:pPr>
        <w:numPr>
          <w:ilvl w:val="0"/>
          <w:numId w:val="1"/>
        </w:numPr>
        <w:tabs>
          <w:tab w:val="right" w:pos="9632"/>
        </w:tabs>
        <w:spacing w:before="60" w:after="60" w:line="276" w:lineRule="auto"/>
        <w:contextualSpacing/>
        <w:jc w:val="both"/>
      </w:pPr>
      <w:r>
        <w:rPr>
          <w:i/>
        </w:rPr>
        <w:t>La prédiction exacte de la menstruation peut créer de l’incertitude en cas de retard menstruel</w:t>
      </w:r>
    </w:p>
    <w:p w14:paraId="3FBB3E3B" w14:textId="77777777" w:rsidR="008C5D90" w:rsidRDefault="00E249F5">
      <w:pPr>
        <w:spacing w:before="60" w:after="60" w:line="276" w:lineRule="auto"/>
        <w:jc w:val="both"/>
        <w:rPr>
          <w:b/>
        </w:rPr>
      </w:pPr>
      <w:r>
        <w:rPr>
          <w:b/>
        </w:rPr>
        <w:t>Population</w:t>
      </w:r>
    </w:p>
    <w:p w14:paraId="0D4F26CB" w14:textId="35B80715" w:rsidR="00E249F5" w:rsidRPr="00E249F5" w:rsidRDefault="00E249F5" w:rsidP="00E249F5">
      <w:pPr>
        <w:spacing w:before="60" w:after="60" w:line="276" w:lineRule="auto"/>
        <w:ind w:left="720"/>
        <w:jc w:val="both"/>
        <w:rPr>
          <w:i/>
          <w:color w:val="000000"/>
        </w:rPr>
      </w:pPr>
      <w:commentRangeStart w:id="7"/>
      <w:r w:rsidRPr="00E249F5">
        <w:rPr>
          <w:i/>
          <w:color w:val="000000"/>
        </w:rPr>
        <w:t xml:space="preserve">Jeunes professionnelles (entrées dans le monde professionnel il y a moins de 5 ans) dès 18 ans qui utilisent une application </w:t>
      </w:r>
      <w:ins w:id="8" w:author="Claudia Véron" w:date="2018-10-15T13:24:00Z">
        <w:r w:rsidR="00B93A45">
          <w:rPr>
            <w:i/>
            <w:color w:val="000000"/>
          </w:rPr>
          <w:t xml:space="preserve">smartphone </w:t>
        </w:r>
      </w:ins>
      <w:r w:rsidRPr="00E249F5">
        <w:rPr>
          <w:i/>
          <w:color w:val="000000"/>
        </w:rPr>
        <w:t>de contraception.</w:t>
      </w:r>
      <w:commentRangeEnd w:id="7"/>
      <w:r w:rsidR="0014741E">
        <w:rPr>
          <w:rStyle w:val="Marquedecommentaire"/>
        </w:rPr>
        <w:commentReference w:id="7"/>
      </w:r>
    </w:p>
    <w:p w14:paraId="308FE68E" w14:textId="77777777" w:rsidR="008C5D90" w:rsidRDefault="00E249F5">
      <w:pPr>
        <w:spacing w:before="60" w:after="60" w:line="276" w:lineRule="auto"/>
        <w:jc w:val="both"/>
        <w:rPr>
          <w:b/>
          <w:color w:val="000000"/>
        </w:rPr>
      </w:pPr>
      <w:r>
        <w:rPr>
          <w:b/>
          <w:color w:val="000000"/>
        </w:rPr>
        <w:t>Consigne initiale</w:t>
      </w:r>
    </w:p>
    <w:p w14:paraId="1B8CA0E4" w14:textId="77777777" w:rsidR="008C5D90" w:rsidRDefault="00E249F5" w:rsidP="00E249F5">
      <w:pPr>
        <w:tabs>
          <w:tab w:val="left" w:pos="1343"/>
          <w:tab w:val="right" w:pos="9632"/>
        </w:tabs>
        <w:spacing w:before="60" w:after="60" w:line="360" w:lineRule="auto"/>
        <w:jc w:val="both"/>
        <w:rPr>
          <w:i/>
        </w:rPr>
      </w:pPr>
      <w:commentRangeStart w:id="9"/>
      <w:r>
        <w:rPr>
          <w:i/>
        </w:rPr>
        <w:t>Pourquoi avez-vous décidé d’utiliser une application de contraception?</w:t>
      </w:r>
      <w:commentRangeEnd w:id="9"/>
      <w:r w:rsidR="0014741E">
        <w:rPr>
          <w:rStyle w:val="Marquedecommentaire"/>
        </w:rPr>
        <w:commentReference w:id="9"/>
      </w:r>
    </w:p>
    <w:p w14:paraId="7D05135B" w14:textId="77777777" w:rsidR="008C5D90" w:rsidRDefault="00E249F5">
      <w:pPr>
        <w:spacing w:before="60" w:after="60" w:line="276" w:lineRule="auto"/>
        <w:jc w:val="both"/>
      </w:pPr>
      <w:commentRangeStart w:id="10"/>
      <w:r>
        <w:rPr>
          <w:b/>
        </w:rPr>
        <w:t xml:space="preserve">Thèmes à aborder </w:t>
      </w:r>
      <w:commentRangeEnd w:id="10"/>
      <w:r w:rsidR="0014741E">
        <w:rPr>
          <w:rStyle w:val="Marquedecommentaire"/>
        </w:rPr>
        <w:commentReference w:id="10"/>
      </w:r>
      <w:r>
        <w:t>(</w:t>
      </w:r>
      <w:r>
        <w:rPr>
          <w:u w:val="single"/>
        </w:rPr>
        <w:t>usage souple</w:t>
      </w:r>
      <w:r>
        <w:t>)</w:t>
      </w:r>
    </w:p>
    <w:p w14:paraId="46C483AB" w14:textId="77777777" w:rsidR="00E249F5" w:rsidRDefault="00E249F5">
      <w:pPr>
        <w:spacing w:before="60" w:after="60" w:line="276" w:lineRule="auto"/>
        <w:jc w:val="both"/>
        <w:rPr>
          <w:u w:val="single"/>
        </w:rPr>
      </w:pPr>
    </w:p>
    <w:tbl>
      <w:tblPr>
        <w:tblStyle w:val="a"/>
        <w:tblW w:w="96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6"/>
        <w:gridCol w:w="4816"/>
      </w:tblGrid>
      <w:tr w:rsidR="008C5D90" w14:paraId="294C1F1C" w14:textId="77777777">
        <w:trPr>
          <w:jc w:val="center"/>
        </w:trPr>
        <w:tc>
          <w:tcPr>
            <w:tcW w:w="4816" w:type="dxa"/>
            <w:tcBorders>
              <w:bottom w:val="single" w:sz="4" w:space="0" w:color="000000"/>
            </w:tcBorders>
            <w:shd w:val="clear" w:color="auto" w:fill="auto"/>
          </w:tcPr>
          <w:p w14:paraId="7BFC0977" w14:textId="77777777" w:rsidR="008C5D90" w:rsidRDefault="00E249F5">
            <w:pPr>
              <w:jc w:val="center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Thèmes</w:t>
            </w:r>
          </w:p>
        </w:tc>
        <w:tc>
          <w:tcPr>
            <w:tcW w:w="4816" w:type="dxa"/>
            <w:tcBorders>
              <w:bottom w:val="single" w:sz="4" w:space="0" w:color="000000"/>
            </w:tcBorders>
            <w:shd w:val="clear" w:color="auto" w:fill="auto"/>
          </w:tcPr>
          <w:p w14:paraId="0F040BFA" w14:textId="77777777" w:rsidR="008C5D90" w:rsidRDefault="00E249F5">
            <w:pPr>
              <w:jc w:val="center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Sous-thèmes</w:t>
            </w:r>
          </w:p>
        </w:tc>
      </w:tr>
      <w:tr w:rsidR="008C5D90" w14:paraId="7E06CE81" w14:textId="77777777">
        <w:trPr>
          <w:trHeight w:val="281"/>
          <w:jc w:val="center"/>
        </w:trPr>
        <w:tc>
          <w:tcPr>
            <w:tcW w:w="4816" w:type="dxa"/>
            <w:vMerge w:val="restart"/>
            <w:tcBorders>
              <w:bottom w:val="dotted" w:sz="4" w:space="0" w:color="000000"/>
            </w:tcBorders>
            <w:shd w:val="clear" w:color="auto" w:fill="auto"/>
          </w:tcPr>
          <w:p w14:paraId="68522BDE" w14:textId="77777777"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Santé</w:t>
            </w:r>
          </w:p>
        </w:tc>
        <w:tc>
          <w:tcPr>
            <w:tcW w:w="4816" w:type="dxa"/>
            <w:vMerge w:val="restart"/>
            <w:tcBorders>
              <w:bottom w:val="dotted" w:sz="4" w:space="0" w:color="000000"/>
            </w:tcBorders>
            <w:shd w:val="clear" w:color="auto" w:fill="auto"/>
          </w:tcPr>
          <w:p w14:paraId="3369D46B" w14:textId="77777777"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Santé sexuelle, physique (avertissement de maladies), psychique (stress, sentiment de confiance)</w:t>
            </w:r>
          </w:p>
        </w:tc>
      </w:tr>
      <w:tr w:rsidR="008C5D90" w14:paraId="37499B88" w14:textId="77777777">
        <w:trPr>
          <w:trHeight w:val="360"/>
          <w:jc w:val="center"/>
        </w:trPr>
        <w:tc>
          <w:tcPr>
            <w:tcW w:w="4816" w:type="dxa"/>
            <w:vMerge/>
            <w:tcBorders>
              <w:bottom w:val="dotted" w:sz="4" w:space="0" w:color="000000"/>
            </w:tcBorders>
            <w:shd w:val="clear" w:color="auto" w:fill="auto"/>
          </w:tcPr>
          <w:p w14:paraId="662D2F8F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bottom w:val="dotted" w:sz="4" w:space="0" w:color="000000"/>
            </w:tcBorders>
            <w:shd w:val="clear" w:color="auto" w:fill="auto"/>
          </w:tcPr>
          <w:p w14:paraId="6E867529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504D"/>
              </w:rPr>
            </w:pPr>
          </w:p>
        </w:tc>
      </w:tr>
      <w:tr w:rsidR="008C5D90" w14:paraId="1280A948" w14:textId="77777777">
        <w:trPr>
          <w:trHeight w:val="360"/>
          <w:jc w:val="center"/>
        </w:trPr>
        <w:tc>
          <w:tcPr>
            <w:tcW w:w="4816" w:type="dxa"/>
            <w:vMerge/>
            <w:tcBorders>
              <w:bottom w:val="dotted" w:sz="4" w:space="0" w:color="000000"/>
            </w:tcBorders>
            <w:shd w:val="clear" w:color="auto" w:fill="auto"/>
          </w:tcPr>
          <w:p w14:paraId="1DE09124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B2CD8A9" w14:textId="77777777" w:rsidR="008C5D90" w:rsidRDefault="008C5D90">
            <w:pPr>
              <w:jc w:val="both"/>
              <w:rPr>
                <w:b/>
                <w:color w:val="C0504D"/>
              </w:rPr>
            </w:pPr>
          </w:p>
        </w:tc>
      </w:tr>
      <w:tr w:rsidR="008C5D90" w14:paraId="665440CB" w14:textId="77777777">
        <w:trPr>
          <w:trHeight w:val="324"/>
          <w:jc w:val="center"/>
        </w:trPr>
        <w:tc>
          <w:tcPr>
            <w:tcW w:w="4816" w:type="dxa"/>
            <w:vMerge/>
            <w:tcBorders>
              <w:bottom w:val="dotted" w:sz="4" w:space="0" w:color="000000"/>
            </w:tcBorders>
            <w:shd w:val="clear" w:color="auto" w:fill="auto"/>
          </w:tcPr>
          <w:p w14:paraId="6CEAF97C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D71EB15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504D"/>
              </w:rPr>
            </w:pPr>
          </w:p>
        </w:tc>
      </w:tr>
      <w:tr w:rsidR="008C5D90" w14:paraId="227CC3A7" w14:textId="77777777">
        <w:trPr>
          <w:trHeight w:val="281"/>
          <w:jc w:val="center"/>
        </w:trPr>
        <w:tc>
          <w:tcPr>
            <w:tcW w:w="4816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946A67A" w14:textId="77777777"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Sexualité</w:t>
            </w:r>
          </w:p>
        </w:tc>
        <w:tc>
          <w:tcPr>
            <w:tcW w:w="4816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66D8464" w14:textId="77777777"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Relation sexuelle, liberté sexuelle, fertilité.</w:t>
            </w:r>
          </w:p>
        </w:tc>
      </w:tr>
      <w:tr w:rsidR="008C5D90" w14:paraId="071084CE" w14:textId="77777777">
        <w:trPr>
          <w:trHeight w:val="360"/>
          <w:jc w:val="center"/>
        </w:trPr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76A908C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E380B26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504D"/>
              </w:rPr>
            </w:pPr>
          </w:p>
        </w:tc>
      </w:tr>
      <w:tr w:rsidR="008C5D90" w14:paraId="668F6901" w14:textId="77777777">
        <w:trPr>
          <w:trHeight w:val="360"/>
          <w:jc w:val="center"/>
        </w:trPr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FC377B4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8D3F5F4" w14:textId="77777777" w:rsidR="008C5D90" w:rsidRDefault="008C5D90">
            <w:pPr>
              <w:jc w:val="both"/>
              <w:rPr>
                <w:b/>
                <w:color w:val="C0504D"/>
              </w:rPr>
            </w:pPr>
          </w:p>
        </w:tc>
      </w:tr>
      <w:tr w:rsidR="008C5D90" w14:paraId="507D164F" w14:textId="77777777" w:rsidTr="00E249F5">
        <w:trPr>
          <w:trHeight w:val="324"/>
          <w:jc w:val="center"/>
        </w:trPr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6BC43A0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F7B190F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504D"/>
              </w:rPr>
            </w:pPr>
          </w:p>
        </w:tc>
      </w:tr>
      <w:tr w:rsidR="008C5D90" w14:paraId="4959A908" w14:textId="77777777">
        <w:trPr>
          <w:trHeight w:val="281"/>
          <w:jc w:val="center"/>
        </w:trPr>
        <w:tc>
          <w:tcPr>
            <w:tcW w:w="4816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9CDC7F0" w14:textId="77777777"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Contrôle</w:t>
            </w:r>
          </w:p>
        </w:tc>
        <w:tc>
          <w:tcPr>
            <w:tcW w:w="4816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67C29F7" w14:textId="77777777"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Planification des activités, régularité, prise de pilule ou autre contraceptif.</w:t>
            </w:r>
          </w:p>
          <w:p w14:paraId="3462B229" w14:textId="77777777" w:rsidR="008C5D90" w:rsidRDefault="008C5D90">
            <w:pPr>
              <w:jc w:val="both"/>
              <w:rPr>
                <w:b/>
                <w:color w:val="C0504D"/>
              </w:rPr>
            </w:pPr>
          </w:p>
        </w:tc>
      </w:tr>
      <w:tr w:rsidR="008C5D90" w14:paraId="40E5A815" w14:textId="77777777">
        <w:trPr>
          <w:trHeight w:val="324"/>
          <w:jc w:val="center"/>
        </w:trPr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FB68574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82A7C0B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504D"/>
              </w:rPr>
            </w:pPr>
          </w:p>
        </w:tc>
      </w:tr>
      <w:tr w:rsidR="008C5D90" w14:paraId="14AC433A" w14:textId="77777777">
        <w:trPr>
          <w:trHeight w:val="324"/>
          <w:jc w:val="center"/>
        </w:trPr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56E11A8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AA846AE" w14:textId="77777777" w:rsidR="008C5D90" w:rsidRDefault="008C5D90">
            <w:pPr>
              <w:jc w:val="both"/>
              <w:rPr>
                <w:b/>
                <w:color w:val="C0504D"/>
              </w:rPr>
            </w:pPr>
          </w:p>
        </w:tc>
      </w:tr>
      <w:tr w:rsidR="008C5D90" w14:paraId="73988A5F" w14:textId="77777777">
        <w:trPr>
          <w:trHeight w:val="324"/>
          <w:jc w:val="center"/>
        </w:trPr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F9BBC85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49C19DB" w14:textId="77777777"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504D"/>
              </w:rPr>
            </w:pPr>
          </w:p>
        </w:tc>
      </w:tr>
      <w:tr w:rsidR="008C5D90" w14:paraId="087A44D2" w14:textId="77777777">
        <w:trPr>
          <w:jc w:val="center"/>
        </w:trPr>
        <w:tc>
          <w:tcPr>
            <w:tcW w:w="481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E0157F9" w14:textId="77777777"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Facteur social</w:t>
            </w:r>
          </w:p>
        </w:tc>
        <w:tc>
          <w:tcPr>
            <w:tcW w:w="481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498AFDE" w14:textId="77777777"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Planification des activités, vie sociale,  partenaires sexuels.</w:t>
            </w:r>
          </w:p>
          <w:p w14:paraId="009FAB46" w14:textId="77777777" w:rsidR="008C5D90" w:rsidRDefault="008C5D90">
            <w:pPr>
              <w:jc w:val="both"/>
              <w:rPr>
                <w:b/>
                <w:color w:val="C0504D"/>
              </w:rPr>
            </w:pPr>
          </w:p>
        </w:tc>
      </w:tr>
      <w:tr w:rsidR="008C5D90" w14:paraId="64D0E94E" w14:textId="77777777">
        <w:trPr>
          <w:jc w:val="center"/>
        </w:trPr>
        <w:tc>
          <w:tcPr>
            <w:tcW w:w="481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5AEDC18" w14:textId="77777777"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Désavantages</w:t>
            </w:r>
          </w:p>
        </w:tc>
        <w:tc>
          <w:tcPr>
            <w:tcW w:w="481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03E65B7" w14:textId="77777777"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Anxiété, surcontrôle, stress, perte de responsabilité, perte de la proximité avec son corps.</w:t>
            </w:r>
          </w:p>
        </w:tc>
      </w:tr>
    </w:tbl>
    <w:p w14:paraId="3D934EA5" w14:textId="77777777" w:rsidR="008C5D90" w:rsidRDefault="008C5D90" w:rsidP="00E249F5">
      <w:pPr>
        <w:jc w:val="both"/>
        <w:rPr>
          <w:b/>
          <w:sz w:val="22"/>
          <w:szCs w:val="22"/>
        </w:rPr>
      </w:pPr>
    </w:p>
    <w:sectPr w:rsidR="008C5D90">
      <w:pgSz w:w="11900" w:h="16840"/>
      <w:pgMar w:top="851" w:right="1134" w:bottom="851" w:left="1134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Claudia Véron" w:date="2018-10-15T12:59:00Z" w:initials="UdMO">
    <w:p w14:paraId="0A4A6531" w14:textId="707732AD" w:rsidR="0014741E" w:rsidRDefault="0014741E">
      <w:pPr>
        <w:pStyle w:val="Commentaire"/>
      </w:pPr>
      <w:r>
        <w:rPr>
          <w:rStyle w:val="Marquedecommentaire"/>
        </w:rPr>
        <w:annotationRef/>
      </w:r>
      <w:r>
        <w:t xml:space="preserve">Question de recherche très intéressante ! Je me demande pourquoi vous vous ciblez particulièrement sur les jeunes femmes actives dans le monde professionnel il y a moins de 5 ans ? </w:t>
      </w:r>
    </w:p>
  </w:comment>
  <w:comment w:id="4" w:author="Claudia Véron" w:date="2018-10-15T13:07:00Z" w:initials="UdMO">
    <w:p w14:paraId="56B1B921" w14:textId="1E4CAEAB" w:rsidR="0014741E" w:rsidRDefault="0014741E">
      <w:pPr>
        <w:pStyle w:val="Commentaire"/>
      </w:pPr>
      <w:r>
        <w:rPr>
          <w:rStyle w:val="Marquedecommentaire"/>
        </w:rPr>
        <w:annotationRef/>
      </w:r>
      <w:r>
        <w:t xml:space="preserve">Vos suppositions sont bien. Vous pourriez en rajouter par rapport à vos thèmes et sous-thèmes comme la perte de responsabilité, la perte de proximité avec son corps, le facteur social.  </w:t>
      </w:r>
    </w:p>
  </w:comment>
  <w:comment w:id="7" w:author="Claudia Véron" w:date="2018-10-15T13:01:00Z" w:initials="UdMO">
    <w:p w14:paraId="5A99333C" w14:textId="683C0630" w:rsidR="0014741E" w:rsidRDefault="0014741E">
      <w:pPr>
        <w:pStyle w:val="Commentaire"/>
      </w:pPr>
      <w:r>
        <w:rPr>
          <w:rStyle w:val="Marquedecommentaire"/>
        </w:rPr>
        <w:annotationRef/>
      </w:r>
      <w:r>
        <w:t xml:space="preserve">J’ai un peu peur que la population soit trop restreinte pour le recrutement. Vous pourriez élargir et prendre les jeunes femmes âgées de 18 à 30 ans par exemple. </w:t>
      </w:r>
    </w:p>
  </w:comment>
  <w:comment w:id="9" w:author="Claudia Véron" w:date="2018-10-15T13:03:00Z" w:initials="UdMO">
    <w:p w14:paraId="61C6506D" w14:textId="03A3F5B7" w:rsidR="0014741E" w:rsidRDefault="0014741E">
      <w:pPr>
        <w:pStyle w:val="Commentaire"/>
      </w:pPr>
      <w:r>
        <w:rPr>
          <w:rStyle w:val="Marquedecommentaire"/>
        </w:rPr>
        <w:annotationRef/>
      </w:r>
      <w:r>
        <w:t xml:space="preserve">Le terme « pourquoi » peut parfois faire un peu moralisateur. Il faudrait utiliser une formulation de la consigne initiale qui invite plus la personne à raconter, à rentrer dans un récit plutôt que de donner des réponses courtes. Par exemple, « Pouvez-vous </w:t>
      </w:r>
      <w:r w:rsidR="00A31B88">
        <w:t>me raconter ce qui vous a amené</w:t>
      </w:r>
      <w:r>
        <w:t xml:space="preserve"> à utiliser une application de contraception ? ». </w:t>
      </w:r>
    </w:p>
  </w:comment>
  <w:comment w:id="10" w:author="Claudia Véron" w:date="2018-10-15T13:07:00Z" w:initials="UdMO">
    <w:p w14:paraId="20624F4D" w14:textId="59D8368E" w:rsidR="0014741E" w:rsidRDefault="0014741E">
      <w:pPr>
        <w:pStyle w:val="Commentaire"/>
      </w:pPr>
      <w:r>
        <w:rPr>
          <w:rStyle w:val="Marquedecommentaire"/>
        </w:rPr>
        <w:annotationRef/>
      </w:r>
      <w:r>
        <w:t>Très bien, bravo 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4A6531" w15:done="0"/>
  <w15:commentEx w15:paraId="56B1B921" w15:done="0"/>
  <w15:commentEx w15:paraId="5A99333C" w15:done="0"/>
  <w15:commentEx w15:paraId="61C6506D" w15:done="0"/>
  <w15:commentEx w15:paraId="20624F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4A6531" w16cid:durableId="1F717922"/>
  <w16cid:commentId w16cid:paraId="56B1B921" w16cid:durableId="1F717923"/>
  <w16cid:commentId w16cid:paraId="5A99333C" w16cid:durableId="1F717924"/>
  <w16cid:commentId w16cid:paraId="61C6506D" w16cid:durableId="1F717925"/>
  <w16cid:commentId w16cid:paraId="20624F4D" w16cid:durableId="1F7179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03F7C"/>
    <w:multiLevelType w:val="multilevel"/>
    <w:tmpl w:val="51C09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audia Véron">
    <w15:presenceInfo w15:providerId="None" w15:userId="Claudia Vér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90"/>
    <w:rsid w:val="0014741E"/>
    <w:rsid w:val="001901CA"/>
    <w:rsid w:val="00553D23"/>
    <w:rsid w:val="008C5D90"/>
    <w:rsid w:val="00A31B88"/>
    <w:rsid w:val="00B02985"/>
    <w:rsid w:val="00B93A45"/>
    <w:rsid w:val="00E2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32E4A3"/>
  <w15:docId w15:val="{0A468846-BCEE-48C8-AB24-0F6675DE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fr-FR" w:eastAsia="fr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14741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741E"/>
  </w:style>
  <w:style w:type="character" w:customStyle="1" w:styleId="CommentaireCar">
    <w:name w:val="Commentaire Car"/>
    <w:basedOn w:val="Policepardfaut"/>
    <w:link w:val="Commentaire"/>
    <w:uiPriority w:val="99"/>
    <w:semiHidden/>
    <w:rsid w:val="0014741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741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741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741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74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Dunja J. Vulliemin</dc:creator>
  <cp:lastModifiedBy>Dunja J. Vulliemin</cp:lastModifiedBy>
  <cp:revision>2</cp:revision>
  <cp:lastPrinted>2018-10-15T06:09:00Z</cp:lastPrinted>
  <dcterms:created xsi:type="dcterms:W3CDTF">2018-10-17T07:02:00Z</dcterms:created>
  <dcterms:modified xsi:type="dcterms:W3CDTF">2018-10-17T07:02:00Z</dcterms:modified>
</cp:coreProperties>
</file>